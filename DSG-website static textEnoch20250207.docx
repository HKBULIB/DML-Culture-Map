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32EE" w14:textId="77777777" w:rsidR="007F6515" w:rsidRPr="0055372C" w:rsidRDefault="007F6515" w:rsidP="007F6515">
      <w:pPr>
        <w:rPr>
          <w:rFonts w:ascii="SimSun" w:eastAsia="SimSun" w:hAnsi="SimSun"/>
          <w:b/>
          <w:bCs/>
          <w:sz w:val="52"/>
          <w:szCs w:val="52"/>
          <w:lang w:eastAsia="zh-TW"/>
        </w:rPr>
      </w:pPr>
      <w:r w:rsidRPr="0055372C">
        <w:rPr>
          <w:rFonts w:ascii="SimSun" w:eastAsia="SimSun" w:hAnsi="SimSun" w:hint="eastAsia"/>
          <w:b/>
          <w:bCs/>
          <w:sz w:val="52"/>
          <w:szCs w:val="52"/>
          <w:lang w:eastAsia="zh-TW"/>
        </w:rPr>
        <w:t>網站首頁文字：</w:t>
      </w:r>
    </w:p>
    <w:p w14:paraId="4990B92A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501C5EE4" w14:textId="77777777" w:rsidR="007F6515" w:rsidRPr="0055372C" w:rsidRDefault="007F6515" w:rsidP="007F6515">
      <w:pPr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</w:pPr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歡迎來到 「香港流行文化地圖」——探索</w:t>
      </w:r>
      <w:commentRangeStart w:id="0"/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港片港樂</w:t>
      </w:r>
      <w:commentRangeEnd w:id="0"/>
      <w:r w:rsidR="00753ECC">
        <w:rPr>
          <w:rStyle w:val="CommentReference"/>
        </w:rPr>
        <w:commentReference w:id="0"/>
      </w:r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的專屬天地！</w:t>
      </w:r>
    </w:p>
    <w:p w14:paraId="6B713A7A" w14:textId="2C8227CE" w:rsidR="007F6515" w:rsidRPr="0055372C" w:rsidRDefault="007F6515" w:rsidP="007F6515">
      <w:pPr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</w:pPr>
      <w:r w:rsidRPr="0055372C">
        <w:rPr>
          <w:rFonts w:ascii="SimSun" w:eastAsia="SimSun" w:hAnsi="SimSun" w:hint="eastAsia"/>
          <w:color w:val="1B1C21"/>
          <w:spacing w:val="8"/>
          <w:shd w:val="clear" w:color="auto" w:fill="FFFFFF"/>
          <w:lang w:eastAsia="zh-TW"/>
        </w:rPr>
        <w:t>在這裏，</w:t>
      </w:r>
      <w:r>
        <w:rPr>
          <w:rFonts w:asciiTheme="minorEastAsia" w:hAnsiTheme="minorEastAsia" w:hint="eastAsia"/>
          <w:color w:val="1B1C21"/>
          <w:spacing w:val="8"/>
          <w:shd w:val="clear" w:color="auto" w:fill="FFFFFF"/>
          <w:lang w:eastAsia="zh-TW"/>
        </w:rPr>
        <w:t>您</w:t>
      </w:r>
      <w:r w:rsidRPr="0055372C">
        <w:rPr>
          <w:rFonts w:ascii="SimSun" w:eastAsia="SimSun" w:hAnsi="SimSun" w:hint="eastAsia"/>
          <w:color w:val="1B1C21"/>
          <w:spacing w:val="8"/>
          <w:shd w:val="clear" w:color="auto" w:fill="FFFFFF"/>
          <w:lang w:eastAsia="zh-TW"/>
        </w:rPr>
        <w:t>可以輕鬆查閱海量香港電影和歌曲，</w:t>
      </w:r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並體驗我們獨特的地圖功能，讓您一鍵定位那些與經典作品息息相關的地點</w:t>
      </w:r>
      <w:r w:rsidR="00BB204D">
        <w:rPr>
          <w:rFonts w:ascii="SimSun" w:eastAsia="SimSun" w:hAnsi="SimSun" w:hint="eastAsia"/>
          <w:color w:val="1B1C21"/>
          <w:spacing w:val="8"/>
          <w:shd w:val="clear" w:color="auto" w:fill="FFFFFF"/>
          <w:lang w:eastAsia="zh-TW"/>
        </w:rPr>
        <w:t>，</w:t>
      </w:r>
      <w:r w:rsidR="00BB204D" w:rsidRPr="00BB204D">
        <w:rPr>
          <w:rFonts w:ascii="SimSun" w:eastAsia="SimSun" w:hAnsi="SimSun" w:hint="eastAsia"/>
          <w:color w:val="1B1C21"/>
          <w:spacing w:val="8"/>
          <w:shd w:val="clear" w:color="auto" w:fill="FFFFFF"/>
          <w:lang w:eastAsia="zh-TW"/>
        </w:rPr>
        <w:t>深入體驗港片港樂與城市空間的獨特聯繫。</w:t>
      </w:r>
    </w:p>
    <w:p w14:paraId="71DD3881" w14:textId="7B2186FA" w:rsidR="007F6515" w:rsidRPr="0055372C" w:rsidRDefault="007F6515" w:rsidP="007F6515">
      <w:pPr>
        <w:rPr>
          <w:rFonts w:ascii="SimSun" w:eastAsia="SimSun" w:hAnsi="SimSun"/>
          <w:color w:val="1B1C21"/>
          <w:spacing w:val="8"/>
          <w:shd w:val="clear" w:color="auto" w:fill="FFFFFF"/>
        </w:rPr>
      </w:pPr>
      <w:bookmarkStart w:id="1" w:name="OLE_LINK1"/>
      <w:r w:rsidRPr="0055372C">
        <w:rPr>
          <w:rFonts w:ascii="SimSun" w:eastAsia="SimSun" w:hAnsi="SimSun" w:hint="eastAsia"/>
          <w:color w:val="1B1C21"/>
          <w:spacing w:val="8"/>
          <w:shd w:val="clear" w:color="auto" w:fill="FFFFFF"/>
        </w:rPr>
        <w:t>想</w:t>
      </w:r>
      <w:ins w:id="2" w:author="Enoch C L WONG" w:date="2025-02-07T11:56:00Z">
        <w:r w:rsidR="00775B33" w:rsidRPr="00775B33">
          <w:rPr>
            <w:rFonts w:ascii="SimSun" w:eastAsia="SimSun" w:hAnsi="SimSun"/>
            <w:color w:val="1B1C21"/>
            <w:spacing w:val="8"/>
            <w:shd w:val="clear" w:color="auto" w:fill="FFFFFF"/>
          </w:rPr>
          <w:t>像</w:t>
        </w:r>
      </w:ins>
      <w:del w:id="3" w:author="Enoch C L WONG" w:date="2025-02-07T11:56:00Z" w16du:dateUtc="2025-02-07T03:56:00Z">
        <w:r w:rsidRPr="0055372C" w:rsidDel="00775B33">
          <w:rPr>
            <w:rFonts w:ascii="SimSun" w:eastAsia="SimSun" w:hAnsi="SimSun" w:hint="eastAsia"/>
            <w:color w:val="1B1C21"/>
            <w:spacing w:val="8"/>
            <w:shd w:val="clear" w:color="auto" w:fill="FFFFFF"/>
          </w:rPr>
          <w:delText>象</w:delText>
        </w:r>
      </w:del>
      <w:bookmarkEnd w:id="1"/>
      <w:r w:rsidRPr="0055372C">
        <w:rPr>
          <w:rFonts w:ascii="SimSun" w:eastAsia="SimSun" w:hAnsi="SimSun" w:hint="eastAsia"/>
          <w:color w:val="1B1C21"/>
          <w:spacing w:val="8"/>
          <w:shd w:val="clear" w:color="auto" w:fill="FFFFFF"/>
        </w:rPr>
        <w:t>一下：</w:t>
      </w:r>
    </w:p>
    <w:p w14:paraId="4ECD9324" w14:textId="77777777" w:rsidR="007F6515" w:rsidRPr="0055372C" w:rsidRDefault="007F6515" w:rsidP="007F6515">
      <w:pPr>
        <w:pStyle w:val="ListParagraph"/>
        <w:numPr>
          <w:ilvl w:val="0"/>
          <w:numId w:val="1"/>
        </w:numPr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</w:pPr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漫步於《喜劇之王》中的石澳海灘，耳邊似乎還迴盪著周星馳那句溫暖又霸氣的「我養你啊！」</w:t>
      </w:r>
    </w:p>
    <w:p w14:paraId="3F92A3AB" w14:textId="77777777" w:rsidR="007F6515" w:rsidRPr="0055372C" w:rsidRDefault="007F6515" w:rsidP="007F6515">
      <w:pPr>
        <w:pStyle w:val="ListParagraph"/>
        <w:numPr>
          <w:ilvl w:val="0"/>
          <w:numId w:val="1"/>
        </w:numPr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</w:pPr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又或是在《飛車》中的香港街頭，感受羅大佑那震撼心弦的旋律，瞬間點燃您的熱情！</w:t>
      </w:r>
    </w:p>
    <w:p w14:paraId="779DBDEB" w14:textId="77777777" w:rsidR="007F6515" w:rsidRPr="0055372C" w:rsidRDefault="007F6515" w:rsidP="007F6515">
      <w:pPr>
        <w:rPr>
          <w:rFonts w:ascii="SimSun" w:eastAsia="SimSun" w:hAnsi="SimSun" w:cs="Segoe UI Emoji"/>
          <w:color w:val="1B1C21"/>
          <w:spacing w:val="8"/>
          <w:shd w:val="clear" w:color="auto" w:fill="FFFFFF"/>
          <w:lang w:eastAsia="zh-TW"/>
        </w:rPr>
      </w:pPr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不論您是影迷、樂迷，還是熱衷尋找香港文化印記的旅遊達人，我們</w:t>
      </w:r>
      <w:bookmarkStart w:id="4" w:name="OLE_LINK2"/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誠摯</w:t>
      </w:r>
      <w:bookmarkEnd w:id="4"/>
      <w:r w:rsidRPr="0055372C">
        <w:rPr>
          <w:rFonts w:ascii="SimSun" w:eastAsia="SimSun" w:hAnsi="SimSun"/>
          <w:color w:val="1B1C21"/>
          <w:spacing w:val="8"/>
          <w:shd w:val="clear" w:color="auto" w:fill="FFFFFF"/>
          <w:lang w:eastAsia="zh-TW"/>
        </w:rPr>
        <w:t>邀請您與我們一同，用雙腳丈量這座城市的經典記憶，感受香港流行文化獨特的魅力與韻味。</w:t>
      </w:r>
    </w:p>
    <w:p w14:paraId="798BE8AA" w14:textId="77777777" w:rsidR="007F6515" w:rsidRPr="0055372C" w:rsidRDefault="007F6515" w:rsidP="007F6515">
      <w:pPr>
        <w:rPr>
          <w:rFonts w:ascii="SimSun" w:eastAsia="SimSun" w:hAnsi="SimSun" w:cs="Segoe UI Emoji"/>
          <w:b/>
          <w:bCs/>
          <w:color w:val="1B1C21"/>
          <w:spacing w:val="8"/>
          <w:sz w:val="52"/>
          <w:szCs w:val="52"/>
          <w:shd w:val="clear" w:color="auto" w:fill="FFFFFF"/>
          <w:lang w:eastAsia="zh-TW"/>
        </w:rPr>
      </w:pPr>
    </w:p>
    <w:p w14:paraId="0769AB30" w14:textId="77777777" w:rsidR="007F6515" w:rsidRPr="0055372C" w:rsidRDefault="007F6515" w:rsidP="007F6515">
      <w:pPr>
        <w:rPr>
          <w:rFonts w:ascii="SimSun" w:eastAsia="SimSun" w:hAnsi="SimSun" w:cs="Segoe UI Emoji"/>
          <w:b/>
          <w:bCs/>
          <w:color w:val="1B1C21"/>
          <w:spacing w:val="8"/>
          <w:sz w:val="52"/>
          <w:szCs w:val="52"/>
          <w:shd w:val="clear" w:color="auto" w:fill="FFFFFF"/>
          <w:lang w:eastAsia="zh-TW"/>
        </w:rPr>
      </w:pPr>
      <w:r w:rsidRPr="0055372C">
        <w:rPr>
          <w:rFonts w:ascii="SimSun" w:eastAsia="SimSun" w:hAnsi="SimSun" w:cs="Segoe UI Emoji" w:hint="eastAsia"/>
          <w:b/>
          <w:bCs/>
          <w:color w:val="1B1C21"/>
          <w:spacing w:val="8"/>
          <w:sz w:val="52"/>
          <w:szCs w:val="52"/>
          <w:shd w:val="clear" w:color="auto" w:fill="FFFFFF"/>
          <w:lang w:eastAsia="zh-TW"/>
        </w:rPr>
        <w:t>關於本項目：</w:t>
      </w:r>
    </w:p>
    <w:p w14:paraId="7BD8F36D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4CFF9622" w14:textId="77777777" w:rsidR="007F6515" w:rsidRPr="0055372C" w:rsidRDefault="007F6515" w:rsidP="007F6515">
      <w:pPr>
        <w:rPr>
          <w:rFonts w:ascii="SimSun" w:eastAsia="SimSun" w:hAnsi="SimSun"/>
          <w:b/>
          <w:bCs/>
          <w:i/>
          <w:iCs/>
          <w:lang w:eastAsia="zh-TW"/>
        </w:rPr>
      </w:pPr>
      <w:r w:rsidRPr="0055372C">
        <w:rPr>
          <w:rFonts w:ascii="SimSun" w:eastAsia="SimSun" w:hAnsi="SimSun"/>
          <w:b/>
          <w:bCs/>
          <w:i/>
          <w:iCs/>
          <w:lang w:eastAsia="zh-TW"/>
        </w:rPr>
        <w:t>縮略版</w:t>
      </w:r>
      <w:r w:rsidRPr="0055372C">
        <w:rPr>
          <w:rFonts w:ascii="SimSun" w:eastAsia="SimSun" w:hAnsi="SimSun" w:hint="eastAsia"/>
          <w:b/>
          <w:bCs/>
          <w:i/>
          <w:iCs/>
          <w:lang w:eastAsia="zh-TW"/>
        </w:rPr>
        <w:t xml:space="preserve"> （放于主页）</w:t>
      </w:r>
    </w:p>
    <w:p w14:paraId="042F61CF" w14:textId="4FDD8F5C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「香港流行文化地圖」是</w:t>
      </w:r>
      <w:r w:rsidRPr="0055372C">
        <w:rPr>
          <w:rFonts w:ascii="SimSun" w:eastAsia="SimSun" w:hAnsi="SimSun" w:hint="eastAsia"/>
          <w:lang w:eastAsia="zh-TW"/>
        </w:rPr>
        <w:t>浸大傳理學院研發的</w:t>
      </w:r>
      <w:r w:rsidRPr="0055372C">
        <w:rPr>
          <w:rFonts w:ascii="SimSun" w:eastAsia="SimSun" w:hAnsi="SimSun"/>
          <w:lang w:eastAsia="zh-TW"/>
        </w:rPr>
        <w:t>香港電影與音樂的</w:t>
      </w:r>
      <w:commentRangeStart w:id="5"/>
      <w:r w:rsidRPr="0055372C">
        <w:rPr>
          <w:rFonts w:ascii="SimSun" w:eastAsia="SimSun" w:hAnsi="SimSun"/>
          <w:lang w:eastAsia="zh-TW"/>
        </w:rPr>
        <w:t>數位</w:t>
      </w:r>
      <w:commentRangeEnd w:id="5"/>
      <w:r w:rsidR="00775B33">
        <w:rPr>
          <w:rStyle w:val="CommentReference"/>
        </w:rPr>
        <w:commentReference w:id="5"/>
      </w:r>
      <w:r w:rsidRPr="0055372C">
        <w:rPr>
          <w:rFonts w:ascii="SimSun" w:eastAsia="SimSun" w:hAnsi="SimSun"/>
          <w:lang w:eastAsia="zh-TW"/>
        </w:rPr>
        <w:t>文化平台，整合超過 400 部</w:t>
      </w:r>
      <w:ins w:id="6" w:author="Enoch C L WONG" w:date="2025-02-07T12:01:00Z" w16du:dateUtc="2025-02-07T04:01:00Z">
        <w:r w:rsidR="00775B33">
          <w:rPr>
            <w:rFonts w:ascii="SimSun" w:eastAsia="SimSun" w:hAnsi="SimSun"/>
            <w:lang w:val="x-none" w:eastAsia="zh-TW"/>
          </w:rPr>
          <w:t>具</w:t>
        </w:r>
      </w:ins>
      <w:r w:rsidRPr="0055372C">
        <w:rPr>
          <w:rFonts w:ascii="SimSun" w:eastAsia="SimSun" w:hAnsi="SimSun"/>
          <w:lang w:eastAsia="zh-TW"/>
        </w:rPr>
        <w:t>代表性</w:t>
      </w:r>
      <w:ins w:id="7" w:author="Enoch C L WONG" w:date="2025-02-07T12:01:00Z" w16du:dateUtc="2025-02-07T04:01:00Z">
        <w:r w:rsidR="00775B33">
          <w:rPr>
            <w:rFonts w:ascii="SimSun" w:eastAsia="SimSun" w:hAnsi="SimSun"/>
            <w:lang w:val="x-none" w:eastAsia="zh-TW"/>
          </w:rPr>
          <w:t>的</w:t>
        </w:r>
      </w:ins>
      <w:r w:rsidRPr="0055372C">
        <w:rPr>
          <w:rFonts w:ascii="SimSun" w:eastAsia="SimSun" w:hAnsi="SimSun"/>
          <w:lang w:eastAsia="zh-TW"/>
        </w:rPr>
        <w:t>港片與 200 首經典粵語歌曲，</w:t>
      </w:r>
      <w:r w:rsidRPr="006F114E">
        <w:rPr>
          <w:rFonts w:ascii="SimSun" w:eastAsia="SimSun" w:hAnsi="SimSun"/>
          <w:b/>
          <w:bCs/>
          <w:i/>
          <w:iCs/>
          <w:lang w:eastAsia="zh-TW"/>
        </w:rPr>
        <w:t>並</w:t>
      </w:r>
      <w:r w:rsidRPr="006F114E">
        <w:rPr>
          <w:rFonts w:ascii="SimSun" w:eastAsia="SimSun" w:hAnsi="SimSun" w:hint="eastAsia"/>
          <w:b/>
          <w:bCs/>
          <w:i/>
          <w:iCs/>
          <w:lang w:eastAsia="zh-TW"/>
        </w:rPr>
        <w:t>將</w:t>
      </w:r>
      <w:r w:rsidRPr="006F114E">
        <w:rPr>
          <w:rFonts w:ascii="SimSun" w:eastAsia="SimSun" w:hAnsi="SimSun"/>
          <w:b/>
          <w:bCs/>
          <w:i/>
          <w:iCs/>
          <w:lang w:eastAsia="zh-TW"/>
        </w:rPr>
        <w:t>港片港樂與香港的地理空間緊密相連</w:t>
      </w:r>
      <w:r w:rsidRPr="0055372C">
        <w:rPr>
          <w:rFonts w:ascii="SimSun" w:eastAsia="SimSun" w:hAnsi="SimSun"/>
          <w:lang w:eastAsia="zh-TW"/>
        </w:rPr>
        <w:t>，讓您不僅欣賞視聽作品，還能深入探索每個場景背後的</w:t>
      </w:r>
      <w:r w:rsidRPr="0055372C">
        <w:rPr>
          <w:rFonts w:ascii="SimSun" w:eastAsia="SimSun" w:hAnsi="SimSun"/>
          <w:b/>
          <w:bCs/>
          <w:i/>
          <w:iCs/>
          <w:lang w:eastAsia="zh-TW"/>
        </w:rPr>
        <w:t>文化</w:t>
      </w:r>
      <w:r w:rsidRPr="0055372C">
        <w:rPr>
          <w:rFonts w:ascii="SimSun" w:eastAsia="SimSun" w:hAnsi="SimSun" w:hint="eastAsia"/>
          <w:b/>
          <w:bCs/>
          <w:i/>
          <w:iCs/>
          <w:lang w:eastAsia="zh-TW"/>
        </w:rPr>
        <w:t>傳承演變</w:t>
      </w:r>
      <w:r w:rsidRPr="0055372C">
        <w:rPr>
          <w:rFonts w:ascii="SimSun" w:eastAsia="SimSun" w:hAnsi="SimSun"/>
          <w:lang w:eastAsia="zh-TW"/>
        </w:rPr>
        <w:t>與</w:t>
      </w:r>
      <w:r w:rsidRPr="0055372C">
        <w:rPr>
          <w:rFonts w:ascii="SimSun" w:eastAsia="SimSun" w:hAnsi="SimSun" w:hint="eastAsia"/>
        </w:rPr>
        <w:t>其</w:t>
      </w:r>
      <w:r w:rsidRPr="0055372C">
        <w:rPr>
          <w:rFonts w:ascii="SimSun" w:eastAsia="SimSun" w:hAnsi="SimSun"/>
          <w:b/>
          <w:bCs/>
          <w:i/>
          <w:iCs/>
          <w:lang w:eastAsia="zh-TW"/>
        </w:rPr>
        <w:t>歷史意涵</w:t>
      </w:r>
      <w:r w:rsidRPr="0055372C">
        <w:rPr>
          <w:rFonts w:ascii="SimSun" w:eastAsia="SimSun" w:hAnsi="SimSun"/>
          <w:lang w:eastAsia="zh-TW"/>
        </w:rPr>
        <w:t>。</w:t>
      </w:r>
    </w:p>
    <w:p w14:paraId="28C7F24E" w14:textId="77777777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每一部作品都不僅是視聽藝術，更是香港文化的縮影——從《重慶森林》中的都市韻律，到《歲月神偷》裡的懷舊情懷，都在講述這座城市的歷史與變遷。</w:t>
      </w:r>
    </w:p>
    <w:p w14:paraId="19A76558" w14:textId="77777777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輕點拍攝地點，即可了解該地背後的故事與文化連結，讓您猶如穿越時空，親身體驗香港的獨特脈動。</w:t>
      </w:r>
    </w:p>
    <w:p w14:paraId="45E78DA0" w14:textId="687E0044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無論您是影迷、樂迷或旅遊愛好者，</w:t>
      </w:r>
      <w:ins w:id="8" w:author="Enoch C L WONG" w:date="2025-02-07T12:06:00Z" w16du:dateUtc="2025-02-07T04:06:00Z">
        <w:r w:rsidR="00753ECC">
          <w:rPr>
            <w:rFonts w:ascii="SimSun" w:eastAsia="SimSun" w:hAnsi="SimSun"/>
            <w:lang w:val="x-none" w:eastAsia="zh-TW"/>
          </w:rPr>
          <w:t>您</w:t>
        </w:r>
      </w:ins>
      <w:r w:rsidRPr="0055372C">
        <w:rPr>
          <w:rFonts w:ascii="SimSun" w:eastAsia="SimSun" w:hAnsi="SimSun"/>
          <w:lang w:eastAsia="zh-TW"/>
        </w:rPr>
        <w:t>都能在這裡</w:t>
      </w:r>
      <w:ins w:id="9" w:author="Enoch C L WONG" w:date="2025-02-07T12:07:00Z" w16du:dateUtc="2025-02-07T04:07:00Z">
        <w:r w:rsidR="00753ECC">
          <w:rPr>
            <w:rFonts w:ascii="SimSun" w:eastAsia="SimSun" w:hAnsi="SimSun"/>
            <w:lang w:val="x-none" w:eastAsia="zh-TW"/>
          </w:rPr>
          <w:t>開</w:t>
        </w:r>
      </w:ins>
      <w:r w:rsidRPr="0055372C">
        <w:rPr>
          <w:rFonts w:ascii="SimSun" w:eastAsia="SimSun" w:hAnsi="SimSun"/>
          <w:lang w:eastAsia="zh-TW"/>
        </w:rPr>
        <w:t>展</w:t>
      </w:r>
      <w:del w:id="10" w:author="Enoch C L WONG" w:date="2025-02-07T12:07:00Z" w16du:dateUtc="2025-02-07T04:07:00Z">
        <w:r w:rsidRPr="0055372C" w:rsidDel="00753ECC">
          <w:rPr>
            <w:rFonts w:ascii="SimSun" w:eastAsia="SimSun" w:hAnsi="SimSun"/>
            <w:lang w:eastAsia="zh-TW"/>
          </w:rPr>
          <w:delText>開</w:delText>
        </w:r>
      </w:del>
      <w:r w:rsidRPr="0055372C">
        <w:rPr>
          <w:rFonts w:ascii="SimSun" w:eastAsia="SimSun" w:hAnsi="SimSun"/>
          <w:lang w:eastAsia="zh-TW"/>
        </w:rPr>
        <w:t>屬於自己的文化之旅！</w:t>
      </w:r>
    </w:p>
    <w:p w14:paraId="5F3116DA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7946A054" w14:textId="77777777" w:rsidR="007F6515" w:rsidRPr="0055372C" w:rsidRDefault="007F6515" w:rsidP="007F6515">
      <w:pPr>
        <w:rPr>
          <w:rFonts w:ascii="SimSun" w:eastAsia="SimSun" w:hAnsi="SimSun"/>
          <w:b/>
          <w:bCs/>
          <w:i/>
          <w:iCs/>
          <w:lang w:eastAsia="zh-TW"/>
        </w:rPr>
      </w:pPr>
      <w:r w:rsidRPr="0055372C">
        <w:rPr>
          <w:rFonts w:ascii="SimSun" w:eastAsia="SimSun" w:hAnsi="SimSun"/>
          <w:b/>
          <w:bCs/>
          <w:i/>
          <w:iCs/>
          <w:lang w:eastAsia="zh-TW"/>
        </w:rPr>
        <w:t>詳細版</w:t>
      </w:r>
      <w:r w:rsidRPr="0055372C">
        <w:rPr>
          <w:rFonts w:ascii="SimSun" w:eastAsia="SimSun" w:hAnsi="SimSun" w:hint="eastAsia"/>
          <w:b/>
          <w:bCs/>
          <w:i/>
          <w:iCs/>
          <w:lang w:eastAsia="zh-TW"/>
        </w:rPr>
        <w:t>（点击“了解更多”后）</w:t>
      </w:r>
    </w:p>
    <w:p w14:paraId="2581AF60" w14:textId="737A0CF3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「香港流行文化地圖」是一個全面而富有深度的</w:t>
      </w:r>
      <w:ins w:id="11" w:author="Enoch C L WONG" w:date="2025-02-07T12:07:00Z" w16du:dateUtc="2025-02-07T04:07:00Z">
        <w:r w:rsidR="00753ECC">
          <w:rPr>
            <w:rFonts w:ascii="SimSun" w:eastAsia="SimSun" w:hAnsi="SimSun"/>
            <w:lang w:val="x-none" w:eastAsia="zh-TW"/>
          </w:rPr>
          <w:t>數碼</w:t>
        </w:r>
      </w:ins>
      <w:r w:rsidRPr="0055372C">
        <w:rPr>
          <w:rFonts w:ascii="SimSun" w:eastAsia="SimSun" w:hAnsi="SimSun"/>
          <w:lang w:eastAsia="zh-TW"/>
        </w:rPr>
        <w:t>文化平台，專為探索香港電影與音樂獨特魅力而打造。我們透過整合香港電影中的經典場景與粵語歌曲的地理背景，為您呈現一場跨越時空的全新文化體驗。平台收錄了超過 400 部代表性港片與 200 首經典歌曲，</w:t>
      </w:r>
      <w:r w:rsidRPr="006F114E">
        <w:rPr>
          <w:rFonts w:ascii="SimSun" w:eastAsia="SimSun" w:hAnsi="SimSun"/>
          <w:b/>
          <w:bCs/>
          <w:i/>
          <w:iCs/>
          <w:lang w:eastAsia="zh-TW"/>
        </w:rPr>
        <w:t>並將這些作品與香港的城市地理和歷史背景深度結合</w:t>
      </w:r>
      <w:r w:rsidRPr="0055372C">
        <w:rPr>
          <w:rFonts w:ascii="SimSun" w:eastAsia="SimSun" w:hAnsi="SimSun"/>
          <w:lang w:eastAsia="zh-TW"/>
        </w:rPr>
        <w:t>，讓您在欣賞影視藝術的同時，還能深入探索每個場景背後的</w:t>
      </w:r>
      <w:r w:rsidRPr="006F114E">
        <w:rPr>
          <w:rFonts w:ascii="SimSun" w:eastAsia="SimSun" w:hAnsi="SimSun"/>
          <w:b/>
          <w:bCs/>
          <w:i/>
          <w:iCs/>
          <w:lang w:eastAsia="zh-TW"/>
        </w:rPr>
        <w:t>文化</w:t>
      </w:r>
      <w:r w:rsidRPr="006F114E">
        <w:rPr>
          <w:rFonts w:ascii="SimSun" w:eastAsia="SimSun" w:hAnsi="SimSun" w:hint="eastAsia"/>
          <w:b/>
          <w:bCs/>
          <w:i/>
          <w:iCs/>
          <w:lang w:eastAsia="zh-TW"/>
        </w:rPr>
        <w:t>傳承演變</w:t>
      </w:r>
      <w:r w:rsidRPr="0055372C">
        <w:rPr>
          <w:rFonts w:ascii="SimSun" w:eastAsia="SimSun" w:hAnsi="SimSun"/>
          <w:lang w:eastAsia="zh-TW"/>
        </w:rPr>
        <w:t>與</w:t>
      </w:r>
      <w:r w:rsidRPr="0055372C">
        <w:rPr>
          <w:rFonts w:ascii="SimSun" w:eastAsia="SimSun" w:hAnsi="SimSun" w:hint="eastAsia"/>
          <w:lang w:eastAsia="zh-TW"/>
        </w:rPr>
        <w:t>其</w:t>
      </w:r>
      <w:r w:rsidRPr="006F114E">
        <w:rPr>
          <w:rFonts w:ascii="SimSun" w:eastAsia="SimSun" w:hAnsi="SimSun"/>
          <w:b/>
          <w:bCs/>
          <w:i/>
          <w:iCs/>
          <w:lang w:eastAsia="zh-TW"/>
        </w:rPr>
        <w:t>歷史意涵</w:t>
      </w:r>
      <w:r w:rsidRPr="0055372C">
        <w:rPr>
          <w:rFonts w:ascii="SimSun" w:eastAsia="SimSun" w:hAnsi="SimSun"/>
          <w:lang w:eastAsia="zh-TW"/>
        </w:rPr>
        <w:t>。</w:t>
      </w:r>
    </w:p>
    <w:p w14:paraId="7B31CF43" w14:textId="77777777" w:rsidR="007F6515" w:rsidRPr="0055372C" w:rsidRDefault="007F6515" w:rsidP="007F6515">
      <w:pPr>
        <w:rPr>
          <w:rFonts w:ascii="SimSun" w:eastAsia="SimSun" w:hAnsi="SimSun"/>
          <w:lang w:eastAsia="zh-TW"/>
        </w:rPr>
      </w:pPr>
    </w:p>
    <w:p w14:paraId="40E931EE" w14:textId="77777777" w:rsidR="007F6515" w:rsidRPr="0055372C" w:rsidRDefault="007F6515" w:rsidP="007F6515">
      <w:pPr>
        <w:rPr>
          <w:rFonts w:ascii="SimSun" w:eastAsia="SimSun" w:hAnsi="SimSun"/>
        </w:rPr>
      </w:pPr>
      <w:r w:rsidRPr="0055372C">
        <w:rPr>
          <w:rFonts w:ascii="SimSun" w:eastAsia="SimSun" w:hAnsi="SimSun"/>
          <w:lang w:eastAsia="zh-TW"/>
        </w:rPr>
        <w:t>每一部電影、每一首歌曲，都不僅僅是單純的視聽作品，而是香港文化的縮影。</w:t>
      </w:r>
      <w:r w:rsidRPr="0055372C">
        <w:rPr>
          <w:rFonts w:ascii="SimSun" w:eastAsia="SimSun" w:hAnsi="SimSun"/>
        </w:rPr>
        <w:t>例如：</w:t>
      </w:r>
    </w:p>
    <w:p w14:paraId="4D2D4337" w14:textId="77777777" w:rsidR="007F6515" w:rsidRPr="0055372C" w:rsidRDefault="007F6515" w:rsidP="007F6515">
      <w:pPr>
        <w:pStyle w:val="ListParagraph"/>
        <w:numPr>
          <w:ilvl w:val="0"/>
          <w:numId w:val="2"/>
        </w:num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在《重慶森林》中，都市的迷離韻律講述著香港的繁華與變遷；</w:t>
      </w:r>
    </w:p>
    <w:p w14:paraId="5C7860F5" w14:textId="77777777" w:rsidR="007F6515" w:rsidRPr="0055372C" w:rsidRDefault="007F6515" w:rsidP="007F6515">
      <w:pPr>
        <w:pStyle w:val="ListParagraph"/>
        <w:numPr>
          <w:ilvl w:val="0"/>
          <w:numId w:val="2"/>
        </w:num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而《歲月神偷》裡溫暖的懷舊情懷，則讓人回味那段逝去的光陰。</w:t>
      </w:r>
    </w:p>
    <w:p w14:paraId="112C77E4" w14:textId="2B38BDB3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只需點選任一拍攝地，您便可深入</w:t>
      </w:r>
      <w:bookmarkStart w:id="12" w:name="OLE_LINK3"/>
      <w:r w:rsidRPr="0055372C">
        <w:rPr>
          <w:rFonts w:ascii="SimSun" w:eastAsia="SimSun" w:hAnsi="SimSun"/>
          <w:lang w:eastAsia="zh-TW"/>
        </w:rPr>
        <w:t>瞭</w:t>
      </w:r>
      <w:bookmarkEnd w:id="12"/>
      <w:r w:rsidRPr="0055372C">
        <w:rPr>
          <w:rFonts w:ascii="SimSun" w:eastAsia="SimSun" w:hAnsi="SimSun"/>
          <w:lang w:eastAsia="zh-TW"/>
        </w:rPr>
        <w:t>解該地的歷史背景、文化故事</w:t>
      </w:r>
      <w:ins w:id="13" w:author="Enoch C L WONG" w:date="2025-02-07T12:10:00Z" w16du:dateUtc="2025-02-07T04:10:00Z">
        <w:r w:rsidR="00753ECC">
          <w:rPr>
            <w:rFonts w:ascii="SimSun" w:eastAsia="SimSun" w:hAnsi="SimSun"/>
            <w:lang w:val="x-none" w:eastAsia="zh-TW"/>
          </w:rPr>
          <w:t>以</w:t>
        </w:r>
      </w:ins>
      <w:del w:id="14" w:author="Enoch C L WONG" w:date="2025-02-07T12:10:00Z" w16du:dateUtc="2025-02-07T04:10:00Z">
        <w:r w:rsidRPr="0055372C" w:rsidDel="00753ECC">
          <w:rPr>
            <w:rFonts w:ascii="SimSun" w:eastAsia="SimSun" w:hAnsi="SimSun"/>
            <w:lang w:val="x-none" w:eastAsia="zh-TW"/>
          </w:rPr>
          <w:delText>與</w:delText>
        </w:r>
      </w:del>
      <w:ins w:id="15" w:author="Enoch C L WONG" w:date="2025-02-07T12:10:00Z" w16du:dateUtc="2025-02-07T04:10:00Z">
        <w:r w:rsidR="00753ECC">
          <w:rPr>
            <w:rFonts w:ascii="SimSun" w:eastAsia="SimSun" w:hAnsi="SimSun"/>
            <w:lang w:val="x-none" w:eastAsia="zh-TW"/>
          </w:rPr>
          <w:t>及</w:t>
        </w:r>
      </w:ins>
      <w:r w:rsidRPr="0055372C">
        <w:rPr>
          <w:rFonts w:ascii="SimSun" w:eastAsia="SimSun" w:hAnsi="SimSun"/>
          <w:lang w:eastAsia="zh-TW"/>
        </w:rPr>
        <w:t>與作品之間的深刻連結，猶如與過去進行一場親密對話。</w:t>
      </w:r>
    </w:p>
    <w:p w14:paraId="720013FB" w14:textId="77777777" w:rsidR="007F6515" w:rsidRPr="0055372C" w:rsidRDefault="007F6515" w:rsidP="007F6515">
      <w:pPr>
        <w:rPr>
          <w:rFonts w:ascii="SimSun" w:eastAsia="SimSun" w:hAnsi="SimSun"/>
          <w:lang w:eastAsia="zh-TW"/>
        </w:rPr>
      </w:pPr>
    </w:p>
    <w:p w14:paraId="080B8032" w14:textId="77777777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lastRenderedPageBreak/>
        <w:t>本項目的核心目標包括：</w:t>
      </w:r>
    </w:p>
    <w:p w14:paraId="3C41A2F4" w14:textId="13875665" w:rsidR="007F6515" w:rsidRPr="0055372C" w:rsidRDefault="007F6515" w:rsidP="007F6515">
      <w:pPr>
        <w:pStyle w:val="ListParagraph"/>
        <w:numPr>
          <w:ilvl w:val="0"/>
          <w:numId w:val="3"/>
        </w:numPr>
        <w:rPr>
          <w:rFonts w:ascii="SimSun" w:eastAsia="SimSun" w:hAnsi="SimSun"/>
          <w:lang w:eastAsia="zh-TW"/>
        </w:rPr>
      </w:pPr>
      <w:r w:rsidRPr="006F114E">
        <w:rPr>
          <w:rStyle w:val="Strong"/>
          <w:rFonts w:ascii="SimSun" w:eastAsia="SimSun" w:hAnsi="SimSun"/>
        </w:rPr>
        <w:t>強化本地認同與文化傳承：</w:t>
      </w:r>
      <w:del w:id="16" w:author="Enoch C L WONG" w:date="2025-02-07T12:10:00Z" w16du:dateUtc="2025-02-07T04:10:00Z">
        <w:r w:rsidRPr="006F114E" w:rsidDel="00753ECC">
          <w:rPr>
            <w:rFonts w:ascii="SimSun" w:eastAsia="SimSun" w:hAnsi="SimSun"/>
          </w:rPr>
          <w:delText xml:space="preserve"> </w:delText>
        </w:r>
      </w:del>
      <w:r w:rsidRPr="006F114E">
        <w:rPr>
          <w:rFonts w:ascii="SimSun" w:eastAsia="SimSun" w:hAnsi="SimSun"/>
        </w:rPr>
        <w:t>通過深度挖掘香港電影與音樂，</w:t>
      </w:r>
      <w:r w:rsidRPr="006F114E">
        <w:rPr>
          <w:rFonts w:ascii="SimSun" w:eastAsia="SimSun" w:hAnsi="SimSun"/>
          <w:b/>
          <w:bCs/>
          <w:i/>
          <w:iCs/>
        </w:rPr>
        <w:t>我們希望喚起香港居民對自身文化根源的認識與自豪，並激發對香港歷史與文化的傳承意識</w:t>
      </w:r>
      <w:r w:rsidRPr="006F114E">
        <w:rPr>
          <w:rFonts w:ascii="SimSun" w:eastAsia="SimSun" w:hAnsi="SimSun"/>
        </w:rPr>
        <w:t>，進一步促進社區共同記憶的形成，讓每一位市民都能感受到文化的力量</w:t>
      </w:r>
      <w:r w:rsidRPr="0055372C">
        <w:rPr>
          <w:rFonts w:ascii="SimSun" w:eastAsia="SimSun" w:hAnsi="SimSun" w:cs="SimSun" w:hint="eastAsia"/>
        </w:rPr>
        <w:t>。</w:t>
      </w:r>
    </w:p>
    <w:p w14:paraId="3D154B99" w14:textId="4646DDB7" w:rsidR="007F6515" w:rsidRPr="0055372C" w:rsidRDefault="007F6515" w:rsidP="007F6515">
      <w:pPr>
        <w:pStyle w:val="ListParagraph"/>
        <w:numPr>
          <w:ilvl w:val="0"/>
          <w:numId w:val="3"/>
        </w:numPr>
        <w:rPr>
          <w:rFonts w:ascii="SimSun" w:eastAsia="SimSun" w:hAnsi="SimSun"/>
          <w:lang w:eastAsia="zh-TW"/>
        </w:rPr>
      </w:pPr>
      <w:r w:rsidRPr="006F114E">
        <w:rPr>
          <w:rStyle w:val="Strong"/>
          <w:rFonts w:ascii="SimSun" w:eastAsia="SimSun" w:hAnsi="SimSun"/>
        </w:rPr>
        <w:t>促進國際交流與文化影響力：</w:t>
      </w:r>
      <w:del w:id="17" w:author="Enoch C L WONG" w:date="2025-02-07T12:10:00Z" w16du:dateUtc="2025-02-07T04:10:00Z">
        <w:r w:rsidRPr="006F114E" w:rsidDel="00753ECC">
          <w:rPr>
            <w:rFonts w:ascii="SimSun" w:eastAsia="SimSun" w:hAnsi="SimSun"/>
          </w:rPr>
          <w:delText xml:space="preserve"> </w:delText>
        </w:r>
      </w:del>
      <w:r w:rsidRPr="006F114E">
        <w:rPr>
          <w:rFonts w:ascii="SimSun" w:eastAsia="SimSun" w:hAnsi="SimSun"/>
        </w:rPr>
        <w:t>我們為全球用戶提供一扇</w:t>
      </w:r>
      <w:commentRangeStart w:id="18"/>
      <w:ins w:id="19" w:author="Enoch C L WONG" w:date="2025-02-07T12:11:00Z" w16du:dateUtc="2025-02-07T04:11:00Z">
        <w:r w:rsidR="00753ECC" w:rsidRPr="0055372C">
          <w:rPr>
            <w:rFonts w:ascii="SimSun" w:eastAsia="SimSun" w:hAnsi="SimSun"/>
            <w:lang w:eastAsia="zh-TW"/>
          </w:rPr>
          <w:t>瞭</w:t>
        </w:r>
        <w:commentRangeEnd w:id="18"/>
        <w:r w:rsidR="00753ECC">
          <w:rPr>
            <w:rStyle w:val="CommentReference"/>
          </w:rPr>
          <w:commentReference w:id="18"/>
        </w:r>
      </w:ins>
      <w:del w:id="20" w:author="Enoch C L WONG" w:date="2025-02-07T12:11:00Z" w16du:dateUtc="2025-02-07T04:11:00Z">
        <w:r w:rsidRPr="006F114E" w:rsidDel="00753ECC">
          <w:rPr>
            <w:rFonts w:ascii="SimSun" w:eastAsia="SimSun" w:hAnsi="SimSun"/>
          </w:rPr>
          <w:delText>了</w:delText>
        </w:r>
      </w:del>
      <w:r w:rsidRPr="006F114E">
        <w:rPr>
          <w:rFonts w:ascii="SimSun" w:eastAsia="SimSun" w:hAnsi="SimSun"/>
        </w:rPr>
        <w:t>解香港豐富多元文化的窗口，幫助國際</w:t>
      </w:r>
      <w:r w:rsidRPr="006F114E">
        <w:rPr>
          <w:rFonts w:ascii="SimSun" w:eastAsia="SimSun" w:hAnsi="SimSun" w:hint="eastAsia"/>
        </w:rPr>
        <w:t>用戶</w:t>
      </w:r>
      <w:del w:id="21" w:author="Enoch C L WONG" w:date="2025-02-07T12:12:00Z" w16du:dateUtc="2025-02-07T04:12:00Z">
        <w:r w:rsidRPr="006F114E" w:rsidDel="00753ECC">
          <w:rPr>
            <w:rFonts w:ascii="SimSun" w:eastAsia="SimSun" w:hAnsi="SimSun"/>
          </w:rPr>
          <w:delText>更好地理解</w:delText>
        </w:r>
      </w:del>
      <w:ins w:id="22" w:author="Enoch C L WONG" w:date="2025-02-07T12:12:00Z" w16du:dateUtc="2025-02-07T04:12:00Z">
        <w:r w:rsidR="00753ECC">
          <w:rPr>
            <w:rFonts w:ascii="SimSun" w:eastAsia="SimSun" w:hAnsi="SimSun"/>
            <w:lang w:val="x-none"/>
          </w:rPr>
          <w:t>明白</w:t>
        </w:r>
      </w:ins>
      <w:r w:rsidRPr="006F114E">
        <w:rPr>
          <w:rFonts w:ascii="SimSun" w:eastAsia="SimSun" w:hAnsi="SimSun"/>
        </w:rPr>
        <w:t>香港的社會與歷史，並促進不同文化之間的交流與理解。</w:t>
      </w:r>
      <w:r w:rsidRPr="006F114E">
        <w:rPr>
          <w:rFonts w:ascii="SimSun" w:eastAsia="SimSun" w:hAnsi="SimSun"/>
          <w:b/>
          <w:bCs/>
          <w:i/>
          <w:iCs/>
        </w:rPr>
        <w:t>透過電影與歌曲中的文化內涵與地理背景，增強香港在全球</w:t>
      </w:r>
      <w:del w:id="23" w:author="Enoch C L WONG" w:date="2025-02-07T12:12:00Z" w16du:dateUtc="2025-02-07T04:12:00Z">
        <w:r w:rsidRPr="006F114E" w:rsidDel="00753ECC">
          <w:rPr>
            <w:rFonts w:ascii="SimSun" w:eastAsia="SimSun" w:hAnsi="SimSun"/>
            <w:b/>
            <w:bCs/>
            <w:i/>
            <w:iCs/>
          </w:rPr>
          <w:delText>範圍內</w:delText>
        </w:r>
      </w:del>
      <w:r w:rsidRPr="006F114E">
        <w:rPr>
          <w:rFonts w:ascii="SimSun" w:eastAsia="SimSun" w:hAnsi="SimSun"/>
          <w:b/>
          <w:bCs/>
          <w:i/>
          <w:iCs/>
        </w:rPr>
        <w:t>的文化影響力</w:t>
      </w:r>
      <w:r w:rsidRPr="0055372C">
        <w:rPr>
          <w:rFonts w:ascii="SimSun" w:eastAsia="SimSun" w:hAnsi="SimSun" w:cs="SimSun" w:hint="eastAsia"/>
        </w:rPr>
        <w:t>。</w:t>
      </w:r>
    </w:p>
    <w:p w14:paraId="75020811" w14:textId="4E18DBFF" w:rsidR="007F6515" w:rsidRPr="0055372C" w:rsidRDefault="007F6515" w:rsidP="007F6515">
      <w:pPr>
        <w:pStyle w:val="ListParagraph"/>
        <w:numPr>
          <w:ilvl w:val="0"/>
          <w:numId w:val="3"/>
        </w:numPr>
        <w:rPr>
          <w:rFonts w:ascii="SimSun" w:eastAsia="SimSun" w:hAnsi="SimSun"/>
          <w:lang w:eastAsia="zh-TW"/>
        </w:rPr>
      </w:pPr>
      <w:r w:rsidRPr="006F114E">
        <w:rPr>
          <w:rStyle w:val="Strong"/>
          <w:rFonts w:ascii="SimSun" w:eastAsia="SimSun" w:hAnsi="SimSun"/>
        </w:rPr>
        <w:t>激發香港旅遊業新活力：</w:t>
      </w:r>
      <w:del w:id="24" w:author="Enoch C L WONG" w:date="2025-02-07T12:10:00Z" w16du:dateUtc="2025-02-07T04:10:00Z">
        <w:r w:rsidRPr="006F114E" w:rsidDel="00753ECC">
          <w:rPr>
            <w:rFonts w:ascii="SimSun" w:eastAsia="SimSun" w:hAnsi="SimSun"/>
          </w:rPr>
          <w:delText xml:space="preserve"> </w:delText>
        </w:r>
      </w:del>
      <w:r w:rsidRPr="006F114E">
        <w:rPr>
          <w:rFonts w:ascii="SimSun" w:eastAsia="SimSun" w:hAnsi="SimSun"/>
        </w:rPr>
        <w:t>利用互動式地圖，用戶可以輕鬆發掘電影和歌曲中的經典場景及地標，探索那些隱藏在街角巷弄中的文化寶藏。這些地標不僅</w:t>
      </w:r>
      <w:ins w:id="25" w:author="Enoch C L WONG" w:date="2025-02-07T12:13:00Z" w16du:dateUtc="2025-02-07T04:13:00Z">
        <w:r w:rsidR="00753ECC">
          <w:rPr>
            <w:rFonts w:ascii="SimSun" w:eastAsia="SimSun" w:hAnsi="SimSun"/>
            <w:lang w:val="x-none"/>
          </w:rPr>
          <w:t>見證</w:t>
        </w:r>
      </w:ins>
      <w:del w:id="26" w:author="Enoch C L WONG" w:date="2025-02-07T12:13:00Z" w16du:dateUtc="2025-02-07T04:13:00Z">
        <w:r w:rsidRPr="006F114E" w:rsidDel="00753ECC">
          <w:rPr>
            <w:rFonts w:ascii="SimSun" w:eastAsia="SimSun" w:hAnsi="SimSun"/>
          </w:rPr>
          <w:delText>是</w:delText>
        </w:r>
      </w:del>
      <w:r w:rsidRPr="006F114E">
        <w:rPr>
          <w:rFonts w:ascii="SimSun" w:eastAsia="SimSun" w:hAnsi="SimSun"/>
        </w:rPr>
        <w:t>香港歷史文化</w:t>
      </w:r>
      <w:del w:id="27" w:author="Enoch C L WONG" w:date="2025-02-07T12:13:00Z" w16du:dateUtc="2025-02-07T04:13:00Z">
        <w:r w:rsidRPr="006F114E" w:rsidDel="00753ECC">
          <w:rPr>
            <w:rFonts w:ascii="SimSun" w:eastAsia="SimSun" w:hAnsi="SimSun"/>
          </w:rPr>
          <w:delText>的見證</w:delText>
        </w:r>
      </w:del>
      <w:r w:rsidRPr="006F114E">
        <w:rPr>
          <w:rFonts w:ascii="SimSun" w:eastAsia="SimSun" w:hAnsi="SimSun"/>
        </w:rPr>
        <w:t>，更能吸引遊客深入</w:t>
      </w:r>
      <w:ins w:id="28" w:author="Enoch C L WONG" w:date="2025-02-07T12:13:00Z" w16du:dateUtc="2025-02-07T04:13:00Z">
        <w:r w:rsidR="00753ECC" w:rsidRPr="0055372C">
          <w:rPr>
            <w:rFonts w:ascii="SimSun" w:eastAsia="SimSun" w:hAnsi="SimSun"/>
            <w:lang w:eastAsia="zh-TW"/>
          </w:rPr>
          <w:t>瞭</w:t>
        </w:r>
      </w:ins>
      <w:del w:id="29" w:author="Enoch C L WONG" w:date="2025-02-07T12:13:00Z" w16du:dateUtc="2025-02-07T04:13:00Z">
        <w:r w:rsidRPr="006F114E" w:rsidDel="00753ECC">
          <w:rPr>
            <w:rFonts w:ascii="SimSun" w:eastAsia="SimSun" w:hAnsi="SimSun"/>
          </w:rPr>
          <w:delText>了</w:delText>
        </w:r>
      </w:del>
      <w:r w:rsidRPr="006F114E">
        <w:rPr>
          <w:rFonts w:ascii="SimSun" w:eastAsia="SimSun" w:hAnsi="SimSun"/>
        </w:rPr>
        <w:t>解和體驗香港的本土魅力，</w:t>
      </w:r>
      <w:r w:rsidRPr="006F114E">
        <w:rPr>
          <w:rFonts w:ascii="SimSun" w:eastAsia="SimSun" w:hAnsi="SimSun"/>
          <w:b/>
          <w:bCs/>
          <w:i/>
          <w:iCs/>
        </w:rPr>
        <w:t>為香港旅遊業注入新活力，提升其作為文化旅遊目的地的吸引力</w:t>
      </w:r>
      <w:r w:rsidRPr="0055372C">
        <w:rPr>
          <w:rFonts w:ascii="SimSun" w:eastAsia="SimSun" w:hAnsi="SimSun" w:cs="SimSun" w:hint="eastAsia"/>
        </w:rPr>
        <w:t>。</w:t>
      </w:r>
    </w:p>
    <w:p w14:paraId="69FC6C0F" w14:textId="77777777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此外，香港流行文化地圖還是一座連接過去與現代、藝術與現實的文化橋樑。透過簡潔易用的界面，您可以輕鬆瀏覽每部電影與每首歌曲的詳細介紹，並了解相關取景地的歷史故事與文化意涵。不論您是影視愛好者、音樂迷，還是對香港歷史與文化充滿好奇的旅遊達人，都能在這裡找到屬於自己的文化之旅。</w:t>
      </w:r>
    </w:p>
    <w:p w14:paraId="13CA6D45" w14:textId="77777777" w:rsidR="007F6515" w:rsidRPr="0055372C" w:rsidRDefault="007F6515" w:rsidP="007F6515">
      <w:pPr>
        <w:rPr>
          <w:rFonts w:ascii="SimSun" w:eastAsia="SimSun" w:hAnsi="SimSun"/>
          <w:lang w:eastAsia="zh-TW"/>
        </w:rPr>
      </w:pPr>
    </w:p>
    <w:p w14:paraId="57CEA02B" w14:textId="62AF5965" w:rsidR="007F6515" w:rsidRPr="0055372C" w:rsidRDefault="007F6515" w:rsidP="007F6515">
      <w:pPr>
        <w:rPr>
          <w:rFonts w:ascii="SimSun" w:eastAsia="SimSun" w:hAnsi="SimSun"/>
          <w:lang w:eastAsia="zh-TW"/>
        </w:rPr>
      </w:pPr>
      <w:r w:rsidRPr="0055372C">
        <w:rPr>
          <w:rFonts w:ascii="SimSun" w:eastAsia="SimSun" w:hAnsi="SimSun"/>
          <w:lang w:eastAsia="zh-TW"/>
        </w:rPr>
        <w:t>我們誠摯邀請您與我們一同探索香港電影與音樂背後的故事，親身體驗這座城市在全球化浪潮</w:t>
      </w:r>
      <w:del w:id="30" w:author="Enoch C L WONG" w:date="2025-02-07T12:14:00Z" w16du:dateUtc="2025-02-07T04:14:00Z">
        <w:r w:rsidRPr="0055372C" w:rsidDel="00753ECC">
          <w:rPr>
            <w:rFonts w:ascii="SimSun" w:eastAsia="SimSun" w:hAnsi="SimSun"/>
            <w:lang w:val="x-none" w:eastAsia="zh-TW"/>
          </w:rPr>
          <w:delText>中</w:delText>
        </w:r>
      </w:del>
      <w:ins w:id="31" w:author="Enoch C L WONG" w:date="2025-02-07T12:14:00Z" w16du:dateUtc="2025-02-07T04:14:00Z">
        <w:r w:rsidR="00753ECC">
          <w:rPr>
            <w:rFonts w:ascii="SimSun" w:eastAsia="SimSun" w:hAnsi="SimSun"/>
            <w:lang w:val="x-none" w:eastAsia="zh-TW"/>
          </w:rPr>
          <w:t>下</w:t>
        </w:r>
      </w:ins>
      <w:r w:rsidRPr="0055372C">
        <w:rPr>
          <w:rFonts w:ascii="SimSun" w:eastAsia="SimSun" w:hAnsi="SimSun"/>
          <w:lang w:eastAsia="zh-TW"/>
        </w:rPr>
        <w:t>展現出的獨特魅力與文化脈動！</w:t>
      </w:r>
    </w:p>
    <w:p w14:paraId="2CE382FD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2F24F6EF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3821EC31" w14:textId="77777777" w:rsidR="007F6515" w:rsidRPr="0055372C" w:rsidRDefault="007F6515" w:rsidP="007F6515">
      <w:pPr>
        <w:rPr>
          <w:rFonts w:ascii="SimSun" w:eastAsia="SimSun" w:hAnsi="SimSun"/>
          <w:b/>
          <w:bCs/>
          <w:sz w:val="52"/>
          <w:szCs w:val="52"/>
          <w:lang w:eastAsia="zh-TW"/>
        </w:rPr>
      </w:pPr>
      <w:r w:rsidRPr="0055372C">
        <w:rPr>
          <w:rFonts w:ascii="SimSun" w:eastAsia="SimSun" w:hAnsi="SimSun" w:hint="eastAsia"/>
          <w:b/>
          <w:bCs/>
          <w:sz w:val="52"/>
          <w:szCs w:val="52"/>
          <w:lang w:eastAsia="zh-TW"/>
        </w:rPr>
        <w:t>參考資料來源：</w:t>
      </w:r>
    </w:p>
    <w:p w14:paraId="086EE494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2143ADE7" w14:textId="28B197EC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歌詞資源</w:t>
      </w:r>
      <w:del w:id="32" w:author="Enoch C L WONG" w:date="2025-02-07T12:15:00Z" w16du:dateUtc="2025-02-07T04:15:00Z">
        <w:r w:rsidRPr="0055372C" w:rsidDel="00753ECC">
          <w:rPr>
            <w:rFonts w:ascii="SimSun" w:eastAsia="SimSun" w:hAnsi="SimSun"/>
            <w:b/>
            <w:bCs/>
            <w:lang w:eastAsia="zh-TW"/>
          </w:rPr>
          <w:delText xml:space="preserve">: </w:delText>
        </w:r>
      </w:del>
      <w:bookmarkStart w:id="33" w:name="OLE_LINK4"/>
      <w:ins w:id="34" w:author="Enoch C L WONG" w:date="2025-02-07T12:15:00Z" w16du:dateUtc="2025-02-07T04:15:00Z">
        <w:r w:rsidR="00753ECC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bookmarkEnd w:id="33"/>
      <w:r>
        <w:fldChar w:fldCharType="begin"/>
      </w:r>
      <w:r>
        <w:instrText>HYPERLINK "https://github.com/yqbeyond/feitsui"</w:instrText>
      </w:r>
      <w:r>
        <w:fldChar w:fldCharType="separate"/>
      </w:r>
      <w:r w:rsidRPr="0055372C">
        <w:rPr>
          <w:rStyle w:val="Hyperlink"/>
          <w:rFonts w:ascii="SimSun" w:eastAsia="SimSun" w:hAnsi="SimSun"/>
          <w:b/>
          <w:bCs/>
          <w:lang w:eastAsia="zh-TW"/>
        </w:rPr>
        <w:t>https://github.com/yqbeyond/feitsui</w:t>
      </w:r>
      <w:r>
        <w:fldChar w:fldCharType="end"/>
      </w:r>
    </w:p>
    <w:p w14:paraId="3C7329DF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291A1745" w14:textId="292A61ED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地鐵站點資訊</w:t>
      </w:r>
      <w:ins w:id="35" w:author="Enoch C L WONG" w:date="2025-02-07T12:15:00Z" w16du:dateUtc="2025-02-07T04:15:00Z">
        <w:r w:rsidR="00C55E9E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del w:id="36" w:author="Enoch C L WONG" w:date="2025-02-07T12:15:00Z" w16du:dateUtc="2025-02-07T04:15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: </w:delText>
        </w:r>
      </w:del>
      <w:r w:rsidRPr="0055372C">
        <w:rPr>
          <w:rFonts w:ascii="SimSun" w:eastAsia="SimSun" w:hAnsi="SimSun"/>
          <w:b/>
          <w:bCs/>
          <w:lang w:eastAsia="zh-TW"/>
        </w:rPr>
        <w:t>https://zh-yue.wikipedia.org/wiki/港鐵車站一覽</w:t>
      </w:r>
    </w:p>
    <w:p w14:paraId="68FB81F0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13B4C628" w14:textId="015ED0D5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道路資訊</w:t>
      </w:r>
      <w:ins w:id="37" w:author="Enoch C L WONG" w:date="2025-02-07T12:15:00Z" w16du:dateUtc="2025-02-07T04:15:00Z">
        <w:r w:rsidR="00C55E9E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del w:id="38" w:author="Enoch C L WONG" w:date="2025-02-07T12:15:00Z" w16du:dateUtc="2025-02-07T04:15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: </w:delText>
        </w:r>
      </w:del>
      <w:r w:rsidRPr="0055372C">
        <w:rPr>
          <w:rFonts w:ascii="SimSun" w:eastAsia="SimSun" w:hAnsi="SimSun"/>
          <w:b/>
          <w:bCs/>
          <w:lang w:eastAsia="zh-TW"/>
        </w:rPr>
        <w:t>https://zh.wikipedia.org/wiki/香港特色街道名稱</w:t>
      </w:r>
    </w:p>
    <w:p w14:paraId="1922AA93" w14:textId="74AF99AD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建築物資訊</w:t>
      </w:r>
      <w:ins w:id="39" w:author="Enoch C L WONG" w:date="2025-02-07T12:15:00Z" w16du:dateUtc="2025-02-07T04:15:00Z">
        <w:r w:rsidR="00C55E9E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del w:id="40" w:author="Enoch C L WONG" w:date="2025-02-07T12:15:00Z" w16du:dateUtc="2025-02-07T04:15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: </w:delText>
        </w:r>
      </w:del>
      <w:r w:rsidRPr="0055372C">
        <w:rPr>
          <w:rFonts w:ascii="SimSun" w:eastAsia="SimSun" w:hAnsi="SimSun"/>
          <w:b/>
          <w:bCs/>
          <w:lang w:eastAsia="zh-TW"/>
        </w:rPr>
        <w:t>https://zh.wikipedia.org/wiki/香港建築</w:t>
      </w:r>
    </w:p>
    <w:p w14:paraId="61F68C29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4A6BFB07" w14:textId="42A1F370" w:rsidR="007F6515" w:rsidRPr="0055372C" w:rsidRDefault="007F6515" w:rsidP="007F6515">
      <w:pPr>
        <w:rPr>
          <w:rFonts w:ascii="SimSun" w:eastAsia="SimSun" w:hAnsi="SimSun"/>
          <w:b/>
          <w:bCs/>
        </w:rPr>
      </w:pPr>
      <w:r w:rsidRPr="0055372C">
        <w:rPr>
          <w:rFonts w:ascii="SimSun" w:eastAsia="SimSun" w:hAnsi="SimSun" w:hint="eastAsia"/>
          <w:b/>
          <w:bCs/>
        </w:rPr>
        <w:t>書籍推薦</w:t>
      </w:r>
      <w:ins w:id="41" w:author="Enoch C L WONG" w:date="2025-02-07T12:15:00Z" w16du:dateUtc="2025-02-07T04:15:00Z">
        <w:r w:rsidR="00C55E9E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del w:id="42" w:author="Enoch C L WONG" w:date="2025-02-07T12:15:00Z" w16du:dateUtc="2025-02-07T04:15:00Z">
        <w:r w:rsidRPr="0055372C" w:rsidDel="00C55E9E">
          <w:rPr>
            <w:rFonts w:ascii="SimSun" w:eastAsia="SimSun" w:hAnsi="SimSun"/>
            <w:b/>
            <w:bCs/>
          </w:rPr>
          <w:delText xml:space="preserve">: </w:delText>
        </w:r>
      </w:del>
      <w:r w:rsidRPr="0055372C">
        <w:rPr>
          <w:rFonts w:ascii="SimSun" w:eastAsia="SimSun" w:hAnsi="SimSun"/>
          <w:b/>
          <w:bCs/>
        </w:rPr>
        <w:t>World Film Locations: Hong Kong</w:t>
      </w:r>
    </w:p>
    <w:p w14:paraId="2B8A183B" w14:textId="77777777" w:rsidR="007F6515" w:rsidRPr="0055372C" w:rsidRDefault="007F6515" w:rsidP="007F6515">
      <w:pPr>
        <w:rPr>
          <w:rFonts w:ascii="SimSun" w:eastAsia="SimSun" w:hAnsi="SimSun"/>
          <w:b/>
          <w:bCs/>
        </w:rPr>
      </w:pPr>
    </w:p>
    <w:p w14:paraId="6BD05D5B" w14:textId="77777777" w:rsidR="007F6515" w:rsidRPr="0055372C" w:rsidRDefault="007F6515" w:rsidP="007F6515">
      <w:pPr>
        <w:jc w:val="left"/>
        <w:rPr>
          <w:rFonts w:ascii="SimSun" w:eastAsia="SimSun" w:hAnsi="SimSun"/>
          <w:b/>
          <w:bCs/>
        </w:rPr>
      </w:pPr>
      <w:commentRangeStart w:id="43"/>
      <w:r w:rsidRPr="0055372C">
        <w:rPr>
          <w:rFonts w:ascii="SimSun" w:eastAsia="SimSun" w:hAnsi="SimSun" w:hint="eastAsia"/>
          <w:b/>
          <w:bCs/>
        </w:rPr>
        <w:t>官網：</w:t>
      </w:r>
      <w:r w:rsidRPr="0055372C">
        <w:fldChar w:fldCharType="begin"/>
      </w:r>
      <w:r w:rsidRPr="006F114E">
        <w:rPr>
          <w:rFonts w:ascii="SimSun" w:eastAsia="SimSun" w:hAnsi="SimSun"/>
        </w:rPr>
        <w:instrText>HYPERLINK "https://film-pilgrimage.com/category/%e5%a0%b4%e6%99%af/%e7%b6%93%e5%85%b8%e9%9b%bb%e5%bd%b1%e7%b6%93%e5%85%b8%e5%a0%b4%e6%99%af/"</w:instrText>
      </w:r>
      <w:r w:rsidRPr="0055372C">
        <w:fldChar w:fldCharType="separate"/>
      </w:r>
      <w:r w:rsidRPr="0055372C">
        <w:rPr>
          <w:rStyle w:val="Hyperlink"/>
          <w:rFonts w:ascii="SimSun" w:eastAsia="SimSun" w:hAnsi="SimSun"/>
          <w:b/>
          <w:bCs/>
        </w:rPr>
        <w:t>https://film-pilgrimage.com/c</w:t>
      </w:r>
      <w:r w:rsidRPr="0055372C">
        <w:rPr>
          <w:rStyle w:val="Hyperlink"/>
          <w:rFonts w:ascii="SimSun" w:eastAsia="SimSun" w:hAnsi="SimSun"/>
          <w:b/>
          <w:bCs/>
        </w:rPr>
        <w:t>a</w:t>
      </w:r>
      <w:r w:rsidRPr="0055372C">
        <w:rPr>
          <w:rStyle w:val="Hyperlink"/>
          <w:rFonts w:ascii="SimSun" w:eastAsia="SimSun" w:hAnsi="SimSun"/>
          <w:b/>
          <w:bCs/>
        </w:rPr>
        <w:t>tegory/%e5%a0%b4%e6%99%af/%e7%b6%93%e5%85%b8%e9%9b%bb%e5%bd%b1%e7%b6%93%e5%85%b8%e5%a0%b4%e6%99%af/</w:t>
      </w:r>
      <w:r w:rsidRPr="0055372C">
        <w:rPr>
          <w:rStyle w:val="Hyperlink"/>
          <w:rFonts w:ascii="SimSun" w:eastAsia="SimSun" w:hAnsi="SimSun"/>
          <w:b/>
          <w:bCs/>
        </w:rPr>
        <w:fldChar w:fldCharType="end"/>
      </w:r>
      <w:commentRangeEnd w:id="43"/>
      <w:r w:rsidR="00C55E9E">
        <w:rPr>
          <w:rStyle w:val="CommentReference"/>
        </w:rPr>
        <w:commentReference w:id="43"/>
      </w:r>
    </w:p>
    <w:p w14:paraId="339A68AA" w14:textId="77777777" w:rsidR="007F6515" w:rsidRPr="0055372C" w:rsidRDefault="007F6515" w:rsidP="007F6515">
      <w:pPr>
        <w:jc w:val="left"/>
        <w:rPr>
          <w:rFonts w:ascii="SimSun" w:eastAsia="SimSun" w:hAnsi="SimSun"/>
          <w:b/>
          <w:bCs/>
        </w:rPr>
      </w:pPr>
    </w:p>
    <w:p w14:paraId="45AE1E4B" w14:textId="54D95425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輔助應用程式</w:t>
      </w:r>
      <w:ins w:id="44" w:author="Enoch C L WONG" w:date="2025-02-07T12:15:00Z" w16du:dateUtc="2025-02-07T04:15:00Z">
        <w:r w:rsidR="00C55E9E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del w:id="45" w:author="Enoch C L WONG" w:date="2025-02-07T12:15:00Z" w16du:dateUtc="2025-02-07T04:15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: </w:delText>
        </w:r>
      </w:del>
      <w:proofErr w:type="spellStart"/>
      <w:r w:rsidRPr="0055372C">
        <w:rPr>
          <w:rFonts w:ascii="SimSun" w:eastAsia="SimSun" w:hAnsi="SimSun"/>
          <w:b/>
          <w:bCs/>
          <w:lang w:eastAsia="zh-TW"/>
        </w:rPr>
        <w:t>Mocation</w:t>
      </w:r>
      <w:proofErr w:type="spellEnd"/>
    </w:p>
    <w:p w14:paraId="43CD0999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2BF61111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其他網絡資源：相關專欄及網絡收藏集</w:t>
      </w:r>
    </w:p>
    <w:p w14:paraId="19F994E4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16D1AEE5" w14:textId="6CED15BA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地圖開發資源</w:t>
      </w:r>
      <w:ins w:id="46" w:author="Enoch C L WONG" w:date="2025-02-07T12:16:00Z" w16du:dateUtc="2025-02-07T04:16:00Z">
        <w:r w:rsidR="00C55E9E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del w:id="47" w:author="Enoch C L WONG" w:date="2025-02-07T12:16:00Z" w16du:dateUtc="2025-02-07T04:16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: </w:delText>
        </w:r>
      </w:del>
      <w:hyperlink r:id="rId12" w:history="1">
        <w:r w:rsidRPr="0055372C">
          <w:rPr>
            <w:rStyle w:val="Hyperlink"/>
            <w:rFonts w:ascii="SimSun" w:eastAsia="SimSun" w:hAnsi="SimSun"/>
            <w:b/>
            <w:bCs/>
            <w:lang w:eastAsia="zh-TW"/>
          </w:rPr>
          <w:t>https://www.openstreetmap.org/about</w:t>
        </w:r>
      </w:hyperlink>
    </w:p>
    <w:p w14:paraId="052F4649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01A80FC0" w14:textId="56CB7101" w:rsidR="007F6515" w:rsidRPr="0055372C" w:rsidRDefault="007F6515" w:rsidP="007F6515">
      <w:pPr>
        <w:jc w:val="left"/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地圖創建工具</w:t>
      </w:r>
      <w:ins w:id="48" w:author="Enoch C L WONG" w:date="2025-02-07T12:16:00Z" w16du:dateUtc="2025-02-07T04:16:00Z">
        <w:r w:rsidR="00C55E9E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del w:id="49" w:author="Enoch C L WONG" w:date="2025-02-07T12:16:00Z" w16du:dateUtc="2025-02-07T04:16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: </w:delText>
        </w:r>
      </w:del>
      <w:ins w:id="50" w:author="Enoch C L WONG" w:date="2025-02-07T12:16:00Z" w16du:dateUtc="2025-02-07T04:16:00Z">
        <w:r w:rsidR="00C55E9E">
          <w:rPr>
            <w:rFonts w:ascii="SimSun" w:eastAsia="SimSun" w:hAnsi="SimSun"/>
            <w:b/>
            <w:bCs/>
            <w:lang w:eastAsia="zh-TW"/>
          </w:rPr>
          <w:fldChar w:fldCharType="begin"/>
        </w:r>
        <w:r w:rsidR="00C55E9E">
          <w:rPr>
            <w:rFonts w:ascii="SimSun" w:eastAsia="SimSun" w:hAnsi="SimSun"/>
            <w:b/>
            <w:bCs/>
            <w:lang w:eastAsia="zh-TW"/>
          </w:rPr>
          <w:instrText>HYPERLINK "</w:instrText>
        </w:r>
      </w:ins>
      <w:r w:rsidR="00C55E9E" w:rsidRPr="0055372C">
        <w:rPr>
          <w:rFonts w:ascii="SimSun" w:eastAsia="SimSun" w:hAnsi="SimSun"/>
          <w:b/>
          <w:bCs/>
          <w:lang w:eastAsia="zh-TW"/>
        </w:rPr>
        <w:instrText>https://www.jawg.io/en/</w:instrText>
      </w:r>
      <w:ins w:id="51" w:author="Enoch C L WONG" w:date="2025-02-07T12:16:00Z" w16du:dateUtc="2025-02-07T04:16:00Z">
        <w:r w:rsidR="00C55E9E">
          <w:rPr>
            <w:rFonts w:ascii="SimSun" w:eastAsia="SimSun" w:hAnsi="SimSun"/>
            <w:b/>
            <w:bCs/>
            <w:lang w:eastAsia="zh-TW"/>
          </w:rPr>
          <w:instrText>"</w:instrText>
        </w:r>
        <w:r w:rsidR="00C55E9E">
          <w:rPr>
            <w:rFonts w:ascii="SimSun" w:eastAsia="SimSun" w:hAnsi="SimSun"/>
            <w:b/>
            <w:bCs/>
            <w:lang w:eastAsia="zh-TW"/>
          </w:rPr>
          <w:fldChar w:fldCharType="separate"/>
        </w:r>
      </w:ins>
      <w:r w:rsidR="00C55E9E" w:rsidRPr="00D824FB">
        <w:rPr>
          <w:rStyle w:val="Hyperlink"/>
          <w:rFonts w:ascii="SimSun" w:eastAsia="SimSun" w:hAnsi="SimSun"/>
          <w:b/>
          <w:bCs/>
          <w:lang w:eastAsia="zh-TW"/>
        </w:rPr>
        <w:t>https://www.jawg.io/en/</w:t>
      </w:r>
      <w:ins w:id="52" w:author="Enoch C L WONG" w:date="2025-02-07T12:16:00Z" w16du:dateUtc="2025-02-07T04:16:00Z">
        <w:r w:rsidR="00C55E9E">
          <w:rPr>
            <w:rFonts w:ascii="SimSun" w:eastAsia="SimSun" w:hAnsi="SimSun"/>
            <w:b/>
            <w:bCs/>
            <w:lang w:eastAsia="zh-TW"/>
          </w:rPr>
          <w:fldChar w:fldCharType="end"/>
        </w:r>
      </w:ins>
      <w:r w:rsidRPr="0055372C">
        <w:rPr>
          <w:rFonts w:ascii="SimSun" w:eastAsia="SimSun" w:hAnsi="SimSun"/>
          <w:b/>
          <w:bCs/>
          <w:lang w:eastAsia="zh-TW"/>
        </w:rPr>
        <w:t>;</w:t>
      </w:r>
      <w:ins w:id="53" w:author="Enoch C L WONG" w:date="2025-02-07T12:16:00Z" w16du:dateUtc="2025-02-07T04:16:00Z">
        <w:r w:rsidR="00C55E9E">
          <w:rPr>
            <w:rFonts w:ascii="SimSun" w:eastAsia="SimSun" w:hAnsi="SimSun"/>
            <w:b/>
            <w:bCs/>
            <w:lang w:eastAsia="zh-TW"/>
          </w:rPr>
          <w:t xml:space="preserve"> </w:t>
        </w:r>
      </w:ins>
      <w:del w:id="54" w:author="Enoch C L WONG" w:date="2025-02-07T12:16:00Z" w16du:dateUtc="2025-02-07T04:16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 </w:delText>
        </w:r>
      </w:del>
    </w:p>
    <w:p w14:paraId="2770F931" w14:textId="77777777" w:rsidR="007F6515" w:rsidRPr="0055372C" w:rsidRDefault="007F6515" w:rsidP="007F6515">
      <w:pPr>
        <w:jc w:val="left"/>
        <w:rPr>
          <w:rFonts w:ascii="SimSun" w:eastAsia="SimSun" w:hAnsi="SimSun"/>
          <w:b/>
          <w:bCs/>
          <w:lang w:eastAsia="zh-TW"/>
        </w:rPr>
      </w:pPr>
    </w:p>
    <w:p w14:paraId="3414885F" w14:textId="77777777" w:rsidR="007F6515" w:rsidRPr="0055372C" w:rsidRDefault="007F6515" w:rsidP="007F6515">
      <w:pPr>
        <w:jc w:val="left"/>
        <w:rPr>
          <w:rFonts w:ascii="SimSun" w:eastAsia="SimSun" w:hAnsi="SimSun"/>
          <w:b/>
          <w:bCs/>
        </w:rPr>
      </w:pPr>
      <w:r w:rsidRPr="0055372C">
        <w:rPr>
          <w:rFonts w:ascii="SimSun" w:eastAsia="SimSun" w:hAnsi="SimSun"/>
          <w:b/>
          <w:bCs/>
        </w:rPr>
        <w:t>https://support.google.com/mymaps/answer/3024454?hl=en&amp;amp%3Bref_topic=3188329</w:t>
      </w:r>
    </w:p>
    <w:p w14:paraId="12C07301" w14:textId="77777777" w:rsidR="007F6515" w:rsidRPr="0055372C" w:rsidRDefault="007F6515" w:rsidP="007F6515">
      <w:pPr>
        <w:rPr>
          <w:rFonts w:ascii="SimSun" w:eastAsia="SimSun" w:hAnsi="SimSun"/>
          <w:b/>
          <w:bCs/>
        </w:rPr>
      </w:pPr>
    </w:p>
    <w:p w14:paraId="7C0897F5" w14:textId="77777777" w:rsidR="007F6515" w:rsidRPr="0055372C" w:rsidRDefault="007F6515" w:rsidP="007F6515">
      <w:pPr>
        <w:rPr>
          <w:rFonts w:ascii="SimSun" w:eastAsia="SimSun" w:hAnsi="SimSun" w:cs="Segoe UI Emoji"/>
          <w:b/>
          <w:bCs/>
          <w:color w:val="1B1C21"/>
          <w:spacing w:val="8"/>
          <w:sz w:val="52"/>
          <w:szCs w:val="52"/>
          <w:shd w:val="clear" w:color="auto" w:fill="FFFFFF"/>
          <w:lang w:eastAsia="zh-TW"/>
        </w:rPr>
      </w:pPr>
      <w:r w:rsidRPr="0055372C">
        <w:rPr>
          <w:rFonts w:ascii="SimSun" w:eastAsia="SimSun" w:hAnsi="SimSun" w:cs="Segoe UI Emoji"/>
          <w:b/>
          <w:bCs/>
          <w:color w:val="1B1C21"/>
          <w:spacing w:val="8"/>
          <w:sz w:val="52"/>
          <w:szCs w:val="52"/>
          <w:shd w:val="clear" w:color="auto" w:fill="FFFFFF"/>
          <w:lang w:eastAsia="zh-TW"/>
        </w:rPr>
        <w:t>聯絡我們</w:t>
      </w:r>
      <w:r w:rsidRPr="0055372C">
        <w:rPr>
          <w:rFonts w:ascii="SimSun" w:eastAsia="SimSun" w:hAnsi="SimSun" w:cs="Segoe UI Emoji" w:hint="eastAsia"/>
          <w:b/>
          <w:bCs/>
          <w:color w:val="1B1C21"/>
          <w:spacing w:val="8"/>
          <w:sz w:val="52"/>
          <w:szCs w:val="52"/>
          <w:shd w:val="clear" w:color="auto" w:fill="FFFFFF"/>
          <w:lang w:eastAsia="zh-TW"/>
        </w:rPr>
        <w:t>：</w:t>
      </w:r>
    </w:p>
    <w:p w14:paraId="70BA891A" w14:textId="22B1D22C" w:rsidR="007F6515" w:rsidRPr="0055372C" w:rsidRDefault="007F6515" w:rsidP="007F6515">
      <w:pPr>
        <w:widowControl/>
        <w:shd w:val="clear" w:color="auto" w:fill="FEFEFE"/>
        <w:spacing w:before="100" w:beforeAutospacing="1" w:after="100" w:afterAutospacing="1"/>
        <w:jc w:val="left"/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/>
          <w:b/>
          <w:bCs/>
          <w:lang w:eastAsia="zh-TW"/>
        </w:rPr>
        <w:t>若您有任何疑問、建議或</w:t>
      </w:r>
      <w:del w:id="55" w:author="Enoch C L WONG" w:date="2025-02-07T12:17:00Z" w16du:dateUtc="2025-02-07T04:17:00Z">
        <w:r w:rsidRPr="0055372C" w:rsidDel="00C55E9E">
          <w:rPr>
            <w:rFonts w:ascii="SimSun" w:eastAsia="SimSun" w:hAnsi="SimSun"/>
            <w:b/>
            <w:bCs/>
            <w:lang w:eastAsia="zh-TW"/>
          </w:rPr>
          <w:delText>想要分享寶貴的</w:delText>
        </w:r>
      </w:del>
      <w:r w:rsidRPr="0055372C">
        <w:rPr>
          <w:rFonts w:ascii="SimSun" w:eastAsia="SimSun" w:hAnsi="SimSun"/>
          <w:b/>
          <w:bCs/>
          <w:lang w:eastAsia="zh-TW"/>
        </w:rPr>
        <w:t>意見，歡迎隨時與我們聯絡。您的每一則留言，都是我們前進的</w:t>
      </w:r>
      <w:del w:id="56" w:author="Enoch C L WONG" w:date="2025-02-07T12:17:00Z" w16du:dateUtc="2025-02-07T04:17:00Z">
        <w:r w:rsidRPr="0055372C" w:rsidDel="00C55E9E">
          <w:rPr>
            <w:rFonts w:ascii="SimSun" w:eastAsia="SimSun" w:hAnsi="SimSun"/>
            <w:b/>
            <w:bCs/>
            <w:lang w:eastAsia="zh-TW"/>
          </w:rPr>
          <w:delText>不竭</w:delText>
        </w:r>
      </w:del>
      <w:r w:rsidRPr="0055372C">
        <w:rPr>
          <w:rFonts w:ascii="SimSun" w:eastAsia="SimSun" w:hAnsi="SimSun"/>
          <w:b/>
          <w:bCs/>
          <w:lang w:eastAsia="zh-TW"/>
        </w:rPr>
        <w:t>動力！</w:t>
      </w:r>
    </w:p>
    <w:p w14:paraId="3F2A8CAD" w14:textId="77777777" w:rsidR="007F6515" w:rsidRPr="0055372C" w:rsidRDefault="007F6515" w:rsidP="007F6515">
      <w:pPr>
        <w:widowControl/>
        <w:shd w:val="clear" w:color="auto" w:fill="FEFEFE"/>
        <w:spacing w:before="100" w:beforeAutospacing="1" w:after="100" w:afterAutospacing="1"/>
        <w:jc w:val="left"/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/>
          <w:b/>
          <w:bCs/>
          <w:lang w:eastAsia="zh-TW"/>
        </w:rPr>
        <w:t>聯絡人：</w:t>
      </w:r>
      <w:del w:id="57" w:author="Enoch C L WONG" w:date="2025-02-07T12:17:00Z" w16du:dateUtc="2025-02-07T04:17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 </w:delText>
        </w:r>
      </w:del>
      <w:r w:rsidRPr="0055372C">
        <w:rPr>
          <w:rFonts w:ascii="SimSun" w:eastAsia="SimSun" w:hAnsi="SimSun"/>
          <w:b/>
          <w:bCs/>
          <w:lang w:eastAsia="zh-TW"/>
        </w:rPr>
        <w:t xml:space="preserve">香港浸會大學 Dr. </w:t>
      </w:r>
      <w:proofErr w:type="spellStart"/>
      <w:r w:rsidRPr="0055372C">
        <w:rPr>
          <w:rFonts w:ascii="SimSun" w:eastAsia="SimSun" w:hAnsi="SimSun"/>
          <w:b/>
          <w:bCs/>
          <w:lang w:eastAsia="zh-TW"/>
        </w:rPr>
        <w:t>Yupeng</w:t>
      </w:r>
      <w:proofErr w:type="spellEnd"/>
      <w:r w:rsidRPr="0055372C">
        <w:rPr>
          <w:rFonts w:ascii="SimSun" w:eastAsia="SimSun" w:hAnsi="SimSun"/>
          <w:b/>
          <w:bCs/>
          <w:lang w:eastAsia="zh-TW"/>
        </w:rPr>
        <w:t xml:space="preserve"> LI</w:t>
      </w:r>
    </w:p>
    <w:p w14:paraId="5E63A7C8" w14:textId="25F5E5D1" w:rsidR="007F6515" w:rsidRPr="0055372C" w:rsidRDefault="007F6515" w:rsidP="007F6515">
      <w:pPr>
        <w:widowControl/>
        <w:shd w:val="clear" w:color="auto" w:fill="FEFEFE"/>
        <w:spacing w:before="100" w:beforeAutospacing="1" w:after="100" w:afterAutospacing="1"/>
        <w:jc w:val="left"/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/>
          <w:b/>
          <w:bCs/>
          <w:lang w:eastAsia="zh-TW"/>
        </w:rPr>
        <w:t>電話：</w:t>
      </w:r>
      <w:del w:id="58" w:author="Enoch C L WONG" w:date="2025-02-07T12:17:00Z" w16du:dateUtc="2025-02-07T04:17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 </w:delText>
        </w:r>
      </w:del>
      <w:r w:rsidRPr="0055372C">
        <w:rPr>
          <w:rFonts w:ascii="SimSun" w:eastAsia="SimSun" w:hAnsi="SimSun"/>
          <w:b/>
          <w:bCs/>
          <w:lang w:eastAsia="zh-TW"/>
        </w:rPr>
        <w:t>3411-8263</w:t>
      </w:r>
    </w:p>
    <w:p w14:paraId="302882D1" w14:textId="6DEC348C" w:rsidR="007F6515" w:rsidRPr="0055372C" w:rsidRDefault="007F6515" w:rsidP="007F6515">
      <w:pPr>
        <w:widowControl/>
        <w:shd w:val="clear" w:color="auto" w:fill="FEFEFE"/>
        <w:spacing w:before="100" w:beforeAutospacing="1" w:after="100" w:afterAutospacing="1"/>
        <w:jc w:val="left"/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 w:hint="eastAsia"/>
          <w:b/>
          <w:bCs/>
          <w:lang w:eastAsia="zh-TW"/>
        </w:rPr>
        <w:t>電郵</w:t>
      </w:r>
      <w:ins w:id="59" w:author="Enoch C L WONG" w:date="2025-02-07T12:17:00Z" w16du:dateUtc="2025-02-07T04:17:00Z">
        <w:r w:rsidR="00C55E9E">
          <w:rPr>
            <w:rFonts w:ascii="SimSun" w:eastAsia="SimSun" w:hAnsi="SimSun" w:hint="eastAsia"/>
            <w:b/>
            <w:bCs/>
            <w:lang w:eastAsia="zh-TW"/>
          </w:rPr>
          <w:t>：</w:t>
        </w:r>
      </w:ins>
      <w:del w:id="60" w:author="Enoch C L WONG" w:date="2025-02-07T12:17:00Z" w16du:dateUtc="2025-02-07T04:17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: </w:delText>
        </w:r>
      </w:del>
      <w:r w:rsidRPr="0055372C">
        <w:rPr>
          <w:rFonts w:ascii="SimSun" w:eastAsia="SimSun" w:hAnsi="SimSun"/>
          <w:b/>
          <w:bCs/>
          <w:lang w:eastAsia="zh-TW"/>
        </w:rPr>
        <w:t>ypengl@hkbu.edu.hk</w:t>
      </w:r>
    </w:p>
    <w:p w14:paraId="1D2F59A1" w14:textId="73DB7923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/>
          <w:b/>
          <w:bCs/>
          <w:lang w:eastAsia="zh-TW"/>
        </w:rPr>
        <w:t>詳情請瀏覽：</w:t>
      </w:r>
      <w:del w:id="61" w:author="Enoch C L WONG" w:date="2025-02-07T12:17:00Z" w16du:dateUtc="2025-02-07T04:17:00Z">
        <w:r w:rsidRPr="0055372C" w:rsidDel="00C55E9E">
          <w:rPr>
            <w:rFonts w:ascii="SimSun" w:eastAsia="SimSun" w:hAnsi="SimSun"/>
            <w:b/>
            <w:bCs/>
            <w:lang w:eastAsia="zh-TW"/>
          </w:rPr>
          <w:delText xml:space="preserve"> </w:delText>
        </w:r>
      </w:del>
      <w:hyperlink r:id="rId13" w:history="1">
        <w:r w:rsidRPr="0055372C">
          <w:rPr>
            <w:rStyle w:val="Hyperlink"/>
            <w:rFonts w:ascii="SimSun" w:eastAsia="SimSun" w:hAnsi="SimSun"/>
            <w:b/>
            <w:bCs/>
            <w:lang w:eastAsia="zh-TW"/>
          </w:rPr>
          <w:t>Dr. Yupeng LI 個人頁面</w:t>
        </w:r>
      </w:hyperlink>
    </w:p>
    <w:p w14:paraId="3C8E36D4" w14:textId="77777777" w:rsidR="007F6515" w:rsidRPr="0055372C" w:rsidRDefault="007F6515" w:rsidP="007F6515">
      <w:pPr>
        <w:rPr>
          <w:rFonts w:ascii="SimSun" w:eastAsia="SimSun" w:hAnsi="SimSun"/>
          <w:b/>
          <w:bCs/>
          <w:lang w:eastAsia="zh-TW"/>
        </w:rPr>
      </w:pPr>
    </w:p>
    <w:p w14:paraId="36DA257A" w14:textId="77777777" w:rsidR="007F6515" w:rsidRPr="0055372C" w:rsidDel="00C55E9E" w:rsidRDefault="007F6515" w:rsidP="007F6515">
      <w:pPr>
        <w:rPr>
          <w:del w:id="62" w:author="Enoch C L WONG" w:date="2025-02-07T12:18:00Z" w16du:dateUtc="2025-02-07T04:18:00Z"/>
          <w:rFonts w:ascii="SimSun" w:eastAsia="SimSun" w:hAnsi="SimSun"/>
          <w:b/>
          <w:bCs/>
          <w:lang w:eastAsia="zh-TW"/>
        </w:rPr>
      </w:pPr>
      <w:r w:rsidRPr="0055372C">
        <w:rPr>
          <w:rFonts w:ascii="SimSun" w:eastAsia="SimSun" w:hAnsi="SimSun"/>
          <w:b/>
          <w:bCs/>
          <w:lang w:eastAsia="zh-TW"/>
        </w:rPr>
        <w:t>期待與您共同</w:t>
      </w:r>
      <w:r w:rsidRPr="0055372C">
        <w:rPr>
          <w:rFonts w:ascii="SimSun" w:eastAsia="SimSun" w:hAnsi="SimSun" w:hint="eastAsia"/>
          <w:b/>
          <w:bCs/>
          <w:lang w:eastAsia="zh-TW"/>
        </w:rPr>
        <w:t>探索</w:t>
      </w:r>
      <w:r w:rsidRPr="0055372C">
        <w:rPr>
          <w:rFonts w:ascii="SimSun" w:eastAsia="SimSun" w:hAnsi="SimSun"/>
          <w:b/>
          <w:bCs/>
          <w:lang w:eastAsia="zh-TW"/>
        </w:rPr>
        <w:t>香港流行文化的新篇章！</w:t>
      </w:r>
    </w:p>
    <w:p w14:paraId="292FC444" w14:textId="77777777" w:rsidR="007F6515" w:rsidRPr="007F6515" w:rsidRDefault="007F6515" w:rsidP="00C55E9E"/>
    <w:sectPr w:rsidR="007F6515" w:rsidRPr="007F6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noch C L WONG" w:date="2025-02-07T12:05:00Z" w:initials="EW">
    <w:p w14:paraId="6691D5B4" w14:textId="77777777" w:rsidR="00753ECC" w:rsidRDefault="00753ECC" w:rsidP="00753ECC">
      <w:pPr>
        <w:jc w:val="left"/>
      </w:pPr>
      <w:r>
        <w:rPr>
          <w:rStyle w:val="CommentReference"/>
        </w:rPr>
        <w:annotationRef/>
      </w:r>
      <w:r>
        <w:t>In Hong kong 港片 is unheard of, recommended 港產片.  港樂 connotes to a famous professional orchestra in HK, 流行曲 may be more suitable in this context.</w:t>
      </w:r>
    </w:p>
  </w:comment>
  <w:comment w:id="5" w:author="Enoch C L WONG" w:date="2025-02-07T12:00:00Z" w:initials="EW">
    <w:p w14:paraId="017D92F1" w14:textId="4CC013FE" w:rsidR="00775B33" w:rsidRDefault="00775B33" w:rsidP="00775B33">
      <w:pPr>
        <w:jc w:val="left"/>
      </w:pPr>
      <w:r>
        <w:rPr>
          <w:rStyle w:val="CommentReference"/>
        </w:rPr>
        <w:annotationRef/>
      </w:r>
      <w:r>
        <w:t>數碼 sounds more natural to my Hong Kong ears</w:t>
      </w:r>
    </w:p>
  </w:comment>
  <w:comment w:id="18" w:author="Enoch C L WONG" w:date="2025-02-07T12:11:00Z" w:initials="EW">
    <w:p w14:paraId="5281799C" w14:textId="77777777" w:rsidR="00753ECC" w:rsidRDefault="00753ECC" w:rsidP="00753ECC">
      <w:pPr>
        <w:jc w:val="left"/>
      </w:pPr>
      <w:r>
        <w:rPr>
          <w:rStyle w:val="CommentReference"/>
        </w:rPr>
        <w:annotationRef/>
      </w:r>
      <w:r>
        <w:t>Keep consistency</w:t>
      </w:r>
    </w:p>
  </w:comment>
  <w:comment w:id="43" w:author="Enoch C L WONG" w:date="2025-02-07T12:16:00Z" w:initials="EW">
    <w:p w14:paraId="7D6F5D40" w14:textId="77777777" w:rsidR="00C55E9E" w:rsidRDefault="00C55E9E" w:rsidP="00C55E9E">
      <w:pPr>
        <w:jc w:val="left"/>
      </w:pPr>
      <w:r>
        <w:rPr>
          <w:rStyle w:val="CommentReference"/>
        </w:rPr>
        <w:annotationRef/>
      </w:r>
      <w:r>
        <w:t>This term 官網  is unclear to me.  Whose official website is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91D5B4" w15:done="0"/>
  <w15:commentEx w15:paraId="017D92F1" w15:done="0"/>
  <w15:commentEx w15:paraId="5281799C" w15:done="0"/>
  <w15:commentEx w15:paraId="7D6F5D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2B5524" w16cex:dateUtc="2025-02-07T04:05:00Z"/>
  <w16cex:commentExtensible w16cex:durableId="6AF8CC65" w16cex:dateUtc="2025-02-07T04:00:00Z"/>
  <w16cex:commentExtensible w16cex:durableId="403A831A" w16cex:dateUtc="2025-02-07T04:11:00Z"/>
  <w16cex:commentExtensible w16cex:durableId="461FCB7F" w16cex:dateUtc="2025-02-07T0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91D5B4" w16cid:durableId="722B5524"/>
  <w16cid:commentId w16cid:paraId="017D92F1" w16cid:durableId="6AF8CC65"/>
  <w16cid:commentId w16cid:paraId="5281799C" w16cid:durableId="403A831A"/>
  <w16cid:commentId w16cid:paraId="7D6F5D40" w16cid:durableId="461FCB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5B44E" w14:textId="77777777" w:rsidR="00BC67D8" w:rsidRDefault="00BC67D8" w:rsidP="00BB204D">
      <w:r>
        <w:separator/>
      </w:r>
    </w:p>
  </w:endnote>
  <w:endnote w:type="continuationSeparator" w:id="0">
    <w:p w14:paraId="2E1C77E2" w14:textId="77777777" w:rsidR="00BC67D8" w:rsidRDefault="00BC67D8" w:rsidP="00BB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896A1" w14:textId="77777777" w:rsidR="00BC67D8" w:rsidRDefault="00BC67D8" w:rsidP="00BB204D">
      <w:r>
        <w:separator/>
      </w:r>
    </w:p>
  </w:footnote>
  <w:footnote w:type="continuationSeparator" w:id="0">
    <w:p w14:paraId="143EE83A" w14:textId="77777777" w:rsidR="00BC67D8" w:rsidRDefault="00BC67D8" w:rsidP="00BB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3714"/>
    <w:multiLevelType w:val="hybridMultilevel"/>
    <w:tmpl w:val="6C94F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1192"/>
    <w:multiLevelType w:val="hybridMultilevel"/>
    <w:tmpl w:val="6296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127"/>
    <w:multiLevelType w:val="hybridMultilevel"/>
    <w:tmpl w:val="E09EC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9606735">
    <w:abstractNumId w:val="2"/>
  </w:num>
  <w:num w:numId="2" w16cid:durableId="2031106051">
    <w:abstractNumId w:val="1"/>
  </w:num>
  <w:num w:numId="3" w16cid:durableId="2106561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noch C L WONG">
    <w15:presenceInfo w15:providerId="AD" w15:userId="S::enochw@hkbu.edu.hk::050786c0-0dee-4613-9122-00c415a188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15"/>
    <w:rsid w:val="00136414"/>
    <w:rsid w:val="00753ECC"/>
    <w:rsid w:val="00775B33"/>
    <w:rsid w:val="007F6515"/>
    <w:rsid w:val="00B22EEB"/>
    <w:rsid w:val="00BB204D"/>
    <w:rsid w:val="00BC67D8"/>
    <w:rsid w:val="00C31516"/>
    <w:rsid w:val="00C55E9E"/>
    <w:rsid w:val="00D8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DEAE0"/>
  <w15:chartTrackingRefBased/>
  <w15:docId w15:val="{397C37E2-CB8B-4740-B7B9-6ADC5E93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15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5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5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6515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7F6515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  <w:rsid w:val="00BB20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20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204D"/>
    <w:rPr>
      <w:sz w:val="18"/>
      <w:szCs w:val="18"/>
    </w:rPr>
  </w:style>
  <w:style w:type="paragraph" w:styleId="Revision">
    <w:name w:val="Revision"/>
    <w:hidden/>
    <w:uiPriority w:val="99"/>
    <w:semiHidden/>
    <w:rsid w:val="00775B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33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55E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imd.hkbu.edu.hk/faculty-member/Dr-Yupeng-L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streetmap.org/abou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13B2-CF55-461A-84FF-CB822B3F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Enoch C L WONG</cp:lastModifiedBy>
  <cp:revision>2</cp:revision>
  <dcterms:created xsi:type="dcterms:W3CDTF">2025-02-07T04:18:00Z</dcterms:created>
  <dcterms:modified xsi:type="dcterms:W3CDTF">2025-02-07T04:18:00Z</dcterms:modified>
</cp:coreProperties>
</file>